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A3D" w:rsidRPr="00065767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rFonts w:ascii="Verdana" w:hAnsi="Verdana" w:cs="Arial"/>
          <w:bCs/>
          <w:sz w:val="72"/>
          <w:szCs w:val="96"/>
        </w:rPr>
      </w:pPr>
      <w:r w:rsidRPr="00065767">
        <w:rPr>
          <w:rFonts w:ascii="Verdana" w:hAnsi="Verdana" w:cs="Arial"/>
          <w:bCs/>
          <w:sz w:val="72"/>
          <w:szCs w:val="96"/>
        </w:rPr>
        <w:t xml:space="preserve">Escopo do </w:t>
      </w:r>
      <w:r w:rsidR="000E5CD2" w:rsidRPr="00065767">
        <w:rPr>
          <w:rFonts w:ascii="Verdana" w:hAnsi="Verdana" w:cs="Arial"/>
          <w:bCs/>
          <w:sz w:val="72"/>
          <w:szCs w:val="96"/>
        </w:rPr>
        <w:t>Projeto</w:t>
      </w:r>
    </w:p>
    <w:p w:rsidR="00013A3D" w:rsidRPr="006B44CC" w:rsidRDefault="00013A3D">
      <w:pPr>
        <w:pStyle w:val="titulo"/>
        <w:spacing w:before="120"/>
        <w:rPr>
          <w:rFonts w:cs="Arial"/>
        </w:rPr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:rsidRPr="006B44CC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6B44CC" w:rsidRDefault="00013A3D">
            <w:pPr>
              <w:pStyle w:val="titulo"/>
              <w:spacing w:before="120"/>
              <w:rPr>
                <w:rFonts w:cs="Arial"/>
              </w:rPr>
            </w:pPr>
            <w:r w:rsidRPr="006B44CC"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6B44CC" w:rsidRDefault="00013A3D">
            <w:pPr>
              <w:pStyle w:val="titulo"/>
              <w:spacing w:before="120"/>
              <w:jc w:val="both"/>
              <w:rPr>
                <w:rFonts w:cs="Arial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013A3D" w:rsidRPr="006B44CC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 w:rsidRPr="006B44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013A3D" w:rsidRPr="006B44CC" w:rsidRDefault="00013A3D">
      <w:pPr>
        <w:pStyle w:val="titulo"/>
        <w:spacing w:before="120"/>
        <w:rPr>
          <w:rFonts w:cs="Arial"/>
        </w:rPr>
      </w:pPr>
    </w:p>
    <w:p w:rsidR="00013A3D" w:rsidRPr="006B44CC" w:rsidRDefault="00013A3D">
      <w:pPr>
        <w:pStyle w:val="titulo"/>
        <w:spacing w:before="120"/>
        <w:rPr>
          <w:rFonts w:cs="Arial"/>
        </w:rPr>
      </w:pPr>
    </w:p>
    <w:p w:rsidR="00013A3D" w:rsidRPr="006B44CC" w:rsidRDefault="00013A3D">
      <w:pPr>
        <w:pStyle w:val="versao"/>
        <w:rPr>
          <w:rFonts w:cs="Arial"/>
        </w:rPr>
      </w:pPr>
    </w:p>
    <w:p w:rsidR="00013A3D" w:rsidRPr="006B44CC" w:rsidRDefault="00013A3D">
      <w:pPr>
        <w:rPr>
          <w:rFonts w:ascii="Arial" w:hAnsi="Arial" w:cs="Arial"/>
        </w:rPr>
      </w:pPr>
      <w:bookmarkStart w:id="1" w:name="_GoBack"/>
      <w:bookmarkEnd w:id="1"/>
    </w:p>
    <w:p w:rsidR="00013A3D" w:rsidRPr="006B44CC" w:rsidRDefault="00013A3D">
      <w:pPr>
        <w:jc w:val="right"/>
        <w:rPr>
          <w:rFonts w:ascii="Arial" w:hAnsi="Arial" w:cs="Arial"/>
          <w:b/>
          <w:bCs/>
          <w:i/>
          <w:iCs/>
          <w:sz w:val="40"/>
        </w:rPr>
      </w:pPr>
      <w:r w:rsidRPr="006B44CC">
        <w:rPr>
          <w:rFonts w:ascii="Arial" w:hAnsi="Arial" w:cs="Arial"/>
          <w:b/>
          <w:bCs/>
          <w:i/>
          <w:iCs/>
          <w:sz w:val="40"/>
        </w:rPr>
        <w:t xml:space="preserve"> </w:t>
      </w:r>
    </w:p>
    <w:p w:rsidR="00013A3D" w:rsidRPr="006B44CC" w:rsidRDefault="00013A3D">
      <w:pPr>
        <w:jc w:val="right"/>
        <w:rPr>
          <w:rFonts w:ascii="Arial" w:hAnsi="Arial" w:cs="Arial"/>
          <w:sz w:val="40"/>
        </w:rPr>
      </w:pPr>
      <w:r w:rsidRPr="006B44CC">
        <w:rPr>
          <w:rFonts w:ascii="Arial" w:hAnsi="Arial" w:cs="Arial"/>
          <w:b/>
          <w:bCs/>
          <w:sz w:val="40"/>
        </w:rPr>
        <w:t xml:space="preserve"> </w:t>
      </w:r>
    </w:p>
    <w:p w:rsidR="00013A3D" w:rsidRPr="006B44CC" w:rsidRDefault="00013A3D">
      <w:pPr>
        <w:pStyle w:val="sistema"/>
        <w:rPr>
          <w:rFonts w:cs="Arial"/>
          <w:i/>
        </w:rPr>
      </w:pPr>
      <w:r w:rsidRPr="006B44CC">
        <w:rPr>
          <w:rFonts w:cs="Arial"/>
          <w:i/>
        </w:rPr>
        <w:t xml:space="preserve">Projeto: </w:t>
      </w:r>
      <w:r w:rsidR="007D29C0">
        <w:rPr>
          <w:rFonts w:cs="Arial"/>
          <w:i/>
        </w:rPr>
        <w:t>Implementação de um sistema de gestão académica a nível das escolas secundárias</w:t>
      </w:r>
    </w:p>
    <w:p w:rsidR="00013A3D" w:rsidRPr="006B44CC" w:rsidRDefault="00013A3D">
      <w:pPr>
        <w:pStyle w:val="versao"/>
        <w:rPr>
          <w:rFonts w:cs="Arial"/>
          <w:i/>
        </w:rPr>
      </w:pPr>
      <w:r w:rsidRPr="006B44CC">
        <w:rPr>
          <w:rFonts w:cs="Arial"/>
          <w:i/>
        </w:rPr>
        <w:t>Versão:</w:t>
      </w:r>
      <w:r w:rsidR="00514765" w:rsidRPr="006B44CC">
        <w:rPr>
          <w:rFonts w:cs="Arial"/>
          <w:i/>
        </w:rPr>
        <w:t xml:space="preserve"> </w:t>
      </w:r>
      <w:r w:rsidR="00E67B21" w:rsidRPr="006B44CC">
        <w:rPr>
          <w:rFonts w:cs="Arial"/>
          <w:i/>
        </w:rPr>
        <w:t>1.0</w:t>
      </w:r>
    </w:p>
    <w:p w:rsidR="00013A3D" w:rsidRPr="006B44CC" w:rsidRDefault="00013A3D">
      <w:pPr>
        <w:rPr>
          <w:rFonts w:ascii="Arial" w:hAnsi="Arial" w:cs="Arial"/>
        </w:rPr>
      </w:pPr>
    </w:p>
    <w:p w:rsidR="00013A3D" w:rsidRPr="006B44CC" w:rsidRDefault="00013A3D">
      <w:pPr>
        <w:rPr>
          <w:rFonts w:ascii="Arial" w:hAnsi="Arial" w:cs="Arial"/>
        </w:rPr>
        <w:sectPr w:rsidR="00013A3D" w:rsidRPr="006B44CC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013A3D" w:rsidRPr="006B44CC" w:rsidRDefault="00013A3D">
      <w:pPr>
        <w:jc w:val="center"/>
        <w:rPr>
          <w:rFonts w:ascii="Arial" w:hAnsi="Arial" w:cs="Arial"/>
          <w:b/>
          <w:sz w:val="28"/>
        </w:rPr>
      </w:pPr>
      <w:r w:rsidRPr="006B44CC"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4"/>
        <w:gridCol w:w="1098"/>
        <w:gridCol w:w="4292"/>
        <w:gridCol w:w="1985"/>
      </w:tblGrid>
      <w:tr w:rsidR="006B44CC" w:rsidRPr="006B44CC" w:rsidTr="00AC5F33">
        <w:trPr>
          <w:jc w:val="center"/>
        </w:trPr>
        <w:tc>
          <w:tcPr>
            <w:tcW w:w="1414" w:type="dxa"/>
            <w:shd w:val="pct12" w:color="000000" w:fill="FFFFFF"/>
            <w:vAlign w:val="center"/>
          </w:tcPr>
          <w:p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1098" w:type="dxa"/>
            <w:shd w:val="pct12" w:color="000000" w:fill="FFFFFF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292" w:type="dxa"/>
            <w:shd w:val="pct12" w:color="000000" w:fill="FFFFFF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  <w:vAlign w:val="center"/>
          </w:tcPr>
          <w:p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6B44CC" w:rsidRPr="006B44CC" w:rsidTr="00AC5F33">
        <w:trPr>
          <w:jc w:val="center"/>
        </w:trPr>
        <w:tc>
          <w:tcPr>
            <w:tcW w:w="1414" w:type="dxa"/>
            <w:vAlign w:val="center"/>
          </w:tcPr>
          <w:p w:rsidR="00013A3D" w:rsidRPr="006B44CC" w:rsidRDefault="003372A3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  <w:r w:rsidRPr="006B44CC">
              <w:rPr>
                <w:rFonts w:cs="Arial"/>
                <w:lang w:val="pt-BR"/>
              </w:rPr>
              <w:t>2</w:t>
            </w:r>
            <w:r w:rsidR="00E67B21" w:rsidRPr="006B44CC">
              <w:rPr>
                <w:rFonts w:cs="Arial"/>
                <w:lang w:val="pt-BR"/>
              </w:rPr>
              <w:t>6</w:t>
            </w:r>
            <w:r w:rsidRPr="006B44CC">
              <w:rPr>
                <w:rFonts w:cs="Arial"/>
                <w:lang w:val="pt-BR"/>
              </w:rPr>
              <w:t>/</w:t>
            </w:r>
            <w:r w:rsidR="00E67B21" w:rsidRPr="006B44CC">
              <w:rPr>
                <w:rFonts w:cs="Arial"/>
                <w:lang w:val="pt-BR"/>
              </w:rPr>
              <w:t>Ago</w:t>
            </w:r>
            <w:r w:rsidRPr="006B44CC">
              <w:rPr>
                <w:rFonts w:cs="Arial"/>
                <w:lang w:val="pt-BR"/>
              </w:rPr>
              <w:t>/201</w:t>
            </w:r>
            <w:r w:rsidR="00E67B21" w:rsidRPr="006B44CC">
              <w:rPr>
                <w:rFonts w:cs="Arial"/>
                <w:lang w:val="pt-BR"/>
              </w:rPr>
              <w:t>9</w:t>
            </w:r>
          </w:p>
        </w:tc>
        <w:tc>
          <w:tcPr>
            <w:tcW w:w="1098" w:type="dxa"/>
            <w:vAlign w:val="center"/>
          </w:tcPr>
          <w:p w:rsidR="00013A3D" w:rsidRPr="006B44CC" w:rsidRDefault="003372A3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  <w:r w:rsidRPr="006B44CC">
              <w:rPr>
                <w:rFonts w:cs="Arial"/>
                <w:lang w:val="pt-BR"/>
              </w:rPr>
              <w:t>1.0</w:t>
            </w:r>
          </w:p>
        </w:tc>
        <w:tc>
          <w:tcPr>
            <w:tcW w:w="4292" w:type="dxa"/>
            <w:vAlign w:val="center"/>
          </w:tcPr>
          <w:p w:rsidR="00013A3D" w:rsidRPr="006B44CC" w:rsidRDefault="003372A3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  <w:r w:rsidRPr="006B44CC">
              <w:rPr>
                <w:rFonts w:cs="Arial"/>
                <w:lang w:val="pt-BR"/>
              </w:rPr>
              <w:t>Criação do documento</w:t>
            </w:r>
          </w:p>
        </w:tc>
        <w:tc>
          <w:tcPr>
            <w:tcW w:w="1985" w:type="dxa"/>
            <w:vAlign w:val="center"/>
          </w:tcPr>
          <w:p w:rsidR="00013A3D" w:rsidRPr="006B44CC" w:rsidRDefault="006151A3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Euclésia Churana</w:t>
            </w:r>
          </w:p>
        </w:tc>
      </w:tr>
      <w:tr w:rsidR="006B44CC" w:rsidRPr="006B44CC" w:rsidTr="00AC5F33">
        <w:trPr>
          <w:jc w:val="center"/>
        </w:trPr>
        <w:tc>
          <w:tcPr>
            <w:tcW w:w="1414" w:type="dxa"/>
            <w:vAlign w:val="center"/>
          </w:tcPr>
          <w:p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:rsidTr="00AC5F33">
        <w:trPr>
          <w:jc w:val="center"/>
        </w:trPr>
        <w:tc>
          <w:tcPr>
            <w:tcW w:w="1414" w:type="dxa"/>
            <w:vAlign w:val="center"/>
          </w:tcPr>
          <w:p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:rsidTr="00AC5F33">
        <w:trPr>
          <w:jc w:val="center"/>
        </w:trPr>
        <w:tc>
          <w:tcPr>
            <w:tcW w:w="1414" w:type="dxa"/>
            <w:vAlign w:val="center"/>
          </w:tcPr>
          <w:p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:rsidTr="00AC5F33">
        <w:trPr>
          <w:jc w:val="center"/>
        </w:trPr>
        <w:tc>
          <w:tcPr>
            <w:tcW w:w="1414" w:type="dxa"/>
            <w:vAlign w:val="center"/>
          </w:tcPr>
          <w:p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:rsidTr="00AC5F33">
        <w:trPr>
          <w:jc w:val="center"/>
        </w:trPr>
        <w:tc>
          <w:tcPr>
            <w:tcW w:w="1414" w:type="dxa"/>
            <w:vAlign w:val="center"/>
          </w:tcPr>
          <w:p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065767" w:rsidRPr="006B44CC" w:rsidTr="00AC5F33">
        <w:trPr>
          <w:jc w:val="center"/>
        </w:trPr>
        <w:tc>
          <w:tcPr>
            <w:tcW w:w="1414" w:type="dxa"/>
            <w:vAlign w:val="center"/>
          </w:tcPr>
          <w:p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</w:tbl>
    <w:p w:rsidR="00013A3D" w:rsidRPr="006B44CC" w:rsidRDefault="00013A3D">
      <w:pPr>
        <w:rPr>
          <w:rFonts w:ascii="Arial" w:hAnsi="Arial" w:cs="Arial"/>
        </w:rPr>
      </w:pPr>
    </w:p>
    <w:p w:rsidR="00013A3D" w:rsidRPr="006B44CC" w:rsidRDefault="00013A3D">
      <w:pPr>
        <w:rPr>
          <w:rFonts w:ascii="Arial" w:hAnsi="Arial" w:cs="Arial"/>
        </w:rPr>
        <w:sectPr w:rsidR="00013A3D" w:rsidRPr="006B44CC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:rsidR="00013A3D" w:rsidRPr="006B44CC" w:rsidRDefault="00013A3D">
      <w:pPr>
        <w:pStyle w:val="conteudo"/>
        <w:outlineLvl w:val="0"/>
        <w:rPr>
          <w:rFonts w:cs="Arial"/>
        </w:rPr>
      </w:pPr>
      <w:r w:rsidRPr="006B44CC">
        <w:rPr>
          <w:rFonts w:cs="Arial"/>
        </w:rPr>
        <w:lastRenderedPageBreak/>
        <w:t>Conteúdo</w:t>
      </w:r>
    </w:p>
    <w:p w:rsidR="006151A3" w:rsidRDefault="00A2509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r w:rsidRPr="006B44CC">
        <w:rPr>
          <w:rFonts w:ascii="Arial" w:hAnsi="Arial" w:cs="Arial"/>
        </w:rPr>
        <w:fldChar w:fldCharType="begin"/>
      </w:r>
      <w:r w:rsidR="00013A3D" w:rsidRPr="006B44CC">
        <w:rPr>
          <w:rFonts w:ascii="Arial" w:hAnsi="Arial" w:cs="Arial"/>
        </w:rPr>
        <w:instrText xml:space="preserve"> TOC \o "1-3" \h \z </w:instrText>
      </w:r>
      <w:r w:rsidRPr="006B44CC">
        <w:rPr>
          <w:rFonts w:ascii="Arial" w:hAnsi="Arial" w:cs="Arial"/>
        </w:rPr>
        <w:fldChar w:fldCharType="separate"/>
      </w:r>
      <w:hyperlink w:anchor="_Toc17746785" w:history="1">
        <w:r w:rsidR="006151A3" w:rsidRPr="00993C25">
          <w:rPr>
            <w:rStyle w:val="Hyperlink"/>
            <w:rFonts w:cs="Arial"/>
          </w:rPr>
          <w:t>1.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Descrição do projeto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_Toc17746785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4</w:t>
        </w:r>
        <w:r w:rsidR="006151A3">
          <w:rPr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86" w:history="1">
        <w:r w:rsidRPr="00993C25">
          <w:rPr>
            <w:rStyle w:val="Hyperlink"/>
            <w:rFonts w:cs="Arial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</w:rPr>
          <w:t>Descrição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87" w:history="1">
        <w:r w:rsidRPr="00993C25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  <w:i/>
            <w:iCs/>
          </w:rPr>
          <w:t>Stakeholders</w:t>
        </w:r>
        <w:r w:rsidRPr="00993C25">
          <w:rPr>
            <w:rStyle w:val="Hyperlink"/>
          </w:rPr>
          <w:t xml:space="preserve"> do projecto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88" w:history="1">
        <w:r w:rsidRPr="00993C25">
          <w:rPr>
            <w:rStyle w:val="Hyperlink"/>
            <w:rFonts w:cs="Arial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</w:rPr>
          <w:t>Entregas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89" w:history="1">
        <w:r w:rsidRPr="00993C25">
          <w:rPr>
            <w:rStyle w:val="Hyperlink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  <w:noProof/>
          </w:rPr>
          <w:t>Entrega 1: Plano de gestão de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1A3" w:rsidRDefault="006151A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0" w:history="1">
        <w:r w:rsidRPr="00993C25">
          <w:rPr>
            <w:rStyle w:val="Hyperlink"/>
            <w:rFonts w:cs="Arial"/>
            <w:iCs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  <w:noProof/>
          </w:rPr>
          <w:t xml:space="preserve">Entrega 2: </w:t>
        </w:r>
        <w:r w:rsidRPr="00993C25">
          <w:rPr>
            <w:rStyle w:val="Hyperlink"/>
            <w:rFonts w:cs="Arial"/>
            <w:i/>
            <w:noProof/>
          </w:rPr>
          <w:t>Software</w:t>
        </w:r>
        <w:r w:rsidRPr="00993C25">
          <w:rPr>
            <w:rStyle w:val="Hyperlink"/>
            <w:rFonts w:cs="Arial"/>
            <w:iCs/>
            <w:noProof/>
          </w:rPr>
          <w:t xml:space="preserve"> testado e aprovado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1A3" w:rsidRDefault="006151A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1" w:history="1">
        <w:r w:rsidRPr="00993C25">
          <w:rPr>
            <w:rStyle w:val="Hyperlink"/>
            <w:rFonts w:cs="Arial"/>
            <w:iCs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  <w:noProof/>
          </w:rPr>
          <w:t xml:space="preserve">Entrega 3: </w:t>
        </w:r>
        <w:r w:rsidRPr="00993C25">
          <w:rPr>
            <w:rStyle w:val="Hyperlink"/>
            <w:rFonts w:cs="Arial"/>
            <w:iCs/>
            <w:noProof/>
          </w:rPr>
          <w:t>Funcionários do sector pedagógico e administrativo das escolas formados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1A3" w:rsidRDefault="006151A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2" w:history="1">
        <w:r w:rsidRPr="00993C25">
          <w:rPr>
            <w:rStyle w:val="Hyperlink"/>
            <w:rFonts w:cs="Arial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993C25">
          <w:rPr>
            <w:rStyle w:val="Hyperlink"/>
            <w:noProof/>
          </w:rPr>
          <w:t xml:space="preserve">Entrega 4: </w:t>
        </w:r>
        <w:r w:rsidRPr="00993C25">
          <w:rPr>
            <w:rStyle w:val="Hyperlink"/>
            <w:rFonts w:cs="Arial"/>
            <w:noProof/>
          </w:rPr>
          <w:t>Sistema implantado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3" w:history="1">
        <w:r w:rsidRPr="00993C25">
          <w:rPr>
            <w:rStyle w:val="Hyperlink"/>
            <w:rFonts w:cs="Arial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</w:rPr>
          <w:t>Plano de Aceitação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4" w:history="1">
        <w:r w:rsidRPr="00993C25">
          <w:rPr>
            <w:rStyle w:val="Hyperlink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1A3" w:rsidRDefault="006151A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5" w:history="1">
        <w:r w:rsidRPr="00993C25">
          <w:rPr>
            <w:rStyle w:val="Hyperlink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  <w:noProof/>
          </w:rPr>
          <w:t>Registro do Status da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6" w:history="1">
        <w:r w:rsidRPr="00993C25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</w:rPr>
          <w:t>Tempo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7" w:history="1">
        <w:r w:rsidRPr="00993C25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</w:rPr>
          <w:t>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8" w:history="1">
        <w:r w:rsidRPr="00993C25">
          <w:rPr>
            <w:rStyle w:val="Hyperlink"/>
            <w:rFonts w:cs="Arial"/>
          </w:rPr>
          <w:t>8.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</w:rPr>
          <w:t>Exclusões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9" w:history="1">
        <w:r w:rsidRPr="00993C25">
          <w:rPr>
            <w:rStyle w:val="Hyperlink"/>
            <w:rFonts w:cs="Arial"/>
          </w:rPr>
          <w:t>9.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</w:rPr>
          <w:t>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151A3" w:rsidRDefault="006151A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800" w:history="1">
        <w:r w:rsidRPr="00993C25">
          <w:rPr>
            <w:rStyle w:val="Hyperlink"/>
            <w:rFonts w:cs="Arial"/>
          </w:rPr>
          <w:t>10.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Pr="00993C25">
          <w:rPr>
            <w:rStyle w:val="Hyperlink"/>
            <w:rFonts w:cs="Arial"/>
          </w:rPr>
          <w:t>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_Toc17746800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13A3D" w:rsidRPr="006B44CC" w:rsidRDefault="00A2509D" w:rsidP="00A647EE">
      <w:pPr>
        <w:pStyle w:val="TOC1"/>
        <w:rPr>
          <w:rFonts w:ascii="Arial" w:hAnsi="Arial" w:cs="Arial"/>
        </w:rPr>
      </w:pPr>
      <w:r w:rsidRPr="006B44CC">
        <w:rPr>
          <w:rFonts w:ascii="Arial" w:hAnsi="Arial" w:cs="Arial"/>
        </w:rPr>
        <w:fldChar w:fldCharType="end"/>
      </w:r>
    </w:p>
    <w:p w:rsidR="00013A3D" w:rsidRPr="006B44CC" w:rsidRDefault="00013A3D">
      <w:pPr>
        <w:rPr>
          <w:rFonts w:ascii="Arial" w:hAnsi="Arial" w:cs="Arial"/>
        </w:rPr>
        <w:sectPr w:rsidR="00013A3D" w:rsidRPr="006B44CC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B95893" w:rsidRPr="006B44CC" w:rsidRDefault="00B95893" w:rsidP="00B95893">
      <w:pPr>
        <w:pStyle w:val="Heading1"/>
        <w:rPr>
          <w:rFonts w:cs="Arial"/>
        </w:rPr>
      </w:pPr>
      <w:bookmarkStart w:id="2" w:name="_Toc17746785"/>
      <w:r w:rsidRPr="006B44CC">
        <w:rPr>
          <w:rFonts w:cs="Arial"/>
        </w:rPr>
        <w:lastRenderedPageBreak/>
        <w:t>Descrição do projeto</w:t>
      </w:r>
      <w:bookmarkEnd w:id="2"/>
    </w:p>
    <w:p w:rsidR="00B95893" w:rsidRPr="006B44CC" w:rsidRDefault="00554623" w:rsidP="00EA0747">
      <w:p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O projecto tem como finalidade i</w:t>
      </w:r>
      <w:r w:rsidRPr="00554623">
        <w:rPr>
          <w:rFonts w:ascii="Arial" w:hAnsi="Arial" w:cs="Arial"/>
          <w:bCs/>
          <w:iCs/>
          <w:sz w:val="24"/>
          <w:szCs w:val="24"/>
        </w:rPr>
        <w:t>mplementar um sistema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EA0747" w:rsidRPr="00EA0747">
        <w:rPr>
          <w:rFonts w:ascii="Arial" w:hAnsi="Arial" w:cs="Arial"/>
          <w:bCs/>
          <w:i/>
          <w:iCs/>
          <w:sz w:val="24"/>
          <w:szCs w:val="24"/>
        </w:rPr>
        <w:t>web</w:t>
      </w:r>
      <w:r w:rsidRPr="00554623">
        <w:rPr>
          <w:rFonts w:ascii="Arial" w:hAnsi="Arial" w:cs="Arial"/>
          <w:bCs/>
          <w:iCs/>
          <w:sz w:val="24"/>
          <w:szCs w:val="24"/>
        </w:rPr>
        <w:t xml:space="preserve"> de gestão académica, ao nível das escolas secundárias,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54623">
        <w:rPr>
          <w:rFonts w:ascii="Arial" w:hAnsi="Arial" w:cs="Arial"/>
          <w:bCs/>
          <w:iCs/>
          <w:sz w:val="24"/>
          <w:szCs w:val="24"/>
        </w:rPr>
        <w:t xml:space="preserve">para automatizar matrículas de modo a </w:t>
      </w:r>
      <w:r w:rsidRPr="00554623">
        <w:rPr>
          <w:rFonts w:ascii="Arial" w:hAnsi="Arial" w:cs="Arial"/>
          <w:bCs/>
          <w:iCs/>
          <w:sz w:val="24"/>
          <w:szCs w:val="24"/>
        </w:rPr>
        <w:t>flexibilizar</w:t>
      </w:r>
      <w:r w:rsidRPr="00554623">
        <w:rPr>
          <w:rFonts w:ascii="Arial" w:hAnsi="Arial" w:cs="Arial"/>
          <w:bCs/>
          <w:iCs/>
          <w:sz w:val="24"/>
          <w:szCs w:val="24"/>
        </w:rPr>
        <w:t xml:space="preserve"> processos posteriores de organização das turmas</w:t>
      </w:r>
      <w:r w:rsidR="00A32508">
        <w:rPr>
          <w:rFonts w:ascii="Arial" w:hAnsi="Arial" w:cs="Arial"/>
          <w:bCs/>
          <w:iCs/>
          <w:sz w:val="24"/>
          <w:szCs w:val="24"/>
        </w:rPr>
        <w:t xml:space="preserve"> e horários; emissão de documentos</w:t>
      </w:r>
      <w:r w:rsidRPr="00554623">
        <w:rPr>
          <w:rFonts w:ascii="Arial" w:hAnsi="Arial" w:cs="Arial"/>
          <w:bCs/>
          <w:iCs/>
          <w:sz w:val="24"/>
          <w:szCs w:val="24"/>
        </w:rPr>
        <w:t xml:space="preserve"> e divulgação de pautas,</w:t>
      </w:r>
      <w:r w:rsidR="00A32508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54623">
        <w:rPr>
          <w:rFonts w:ascii="Arial" w:hAnsi="Arial" w:cs="Arial"/>
          <w:bCs/>
          <w:iCs/>
          <w:sz w:val="24"/>
          <w:szCs w:val="24"/>
        </w:rPr>
        <w:t>melhorando assim a gestão do SNE</w:t>
      </w:r>
      <w:r w:rsidR="00EA0747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54623">
        <w:rPr>
          <w:rFonts w:ascii="Arial" w:hAnsi="Arial" w:cs="Arial"/>
          <w:bCs/>
          <w:iCs/>
          <w:sz w:val="24"/>
          <w:szCs w:val="24"/>
        </w:rPr>
        <w:t>(Sistema Nacional de Educação).</w:t>
      </w:r>
    </w:p>
    <w:p w:rsidR="00B95893" w:rsidRPr="006B44CC" w:rsidRDefault="00B95893" w:rsidP="00B95893">
      <w:pPr>
        <w:pStyle w:val="Heading1"/>
        <w:rPr>
          <w:rFonts w:cs="Arial"/>
        </w:rPr>
      </w:pPr>
      <w:bookmarkStart w:id="3" w:name="_Toc17746786"/>
      <w:r w:rsidRPr="006B44CC">
        <w:rPr>
          <w:rFonts w:cs="Arial"/>
        </w:rPr>
        <w:t>Descrição do produto</w:t>
      </w:r>
      <w:bookmarkEnd w:id="3"/>
    </w:p>
    <w:p w:rsidR="00EA0747" w:rsidRDefault="00A32508" w:rsidP="00EA0747">
      <w:p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EA0747">
        <w:rPr>
          <w:rFonts w:ascii="Arial" w:hAnsi="Arial" w:cs="Arial"/>
          <w:iCs/>
          <w:sz w:val="24"/>
          <w:szCs w:val="24"/>
        </w:rPr>
        <w:t xml:space="preserve">O produto consiste num sistema </w:t>
      </w:r>
      <w:r w:rsidR="00EA0747" w:rsidRPr="00EA0747">
        <w:rPr>
          <w:rFonts w:ascii="Arial" w:hAnsi="Arial" w:cs="Arial"/>
          <w:i/>
          <w:iCs/>
          <w:sz w:val="24"/>
          <w:szCs w:val="24"/>
        </w:rPr>
        <w:t>web</w:t>
      </w:r>
      <w:r w:rsidR="00EA0747" w:rsidRPr="00EA0747">
        <w:rPr>
          <w:rFonts w:ascii="Arial" w:hAnsi="Arial" w:cs="Arial"/>
          <w:iCs/>
          <w:sz w:val="24"/>
          <w:szCs w:val="24"/>
        </w:rPr>
        <w:t xml:space="preserve"> homologado pela MINEDH (Ministério da Educação e Desenvolvimento Humano). Este</w:t>
      </w:r>
      <w:r w:rsidRPr="00EA0747">
        <w:rPr>
          <w:rFonts w:ascii="Arial" w:hAnsi="Arial" w:cs="Arial"/>
          <w:iCs/>
          <w:sz w:val="24"/>
          <w:szCs w:val="24"/>
        </w:rPr>
        <w:t xml:space="preserve"> </w:t>
      </w:r>
      <w:r w:rsidR="00EA0747" w:rsidRPr="00EA0747">
        <w:rPr>
          <w:rFonts w:ascii="Arial" w:hAnsi="Arial" w:cs="Arial"/>
          <w:iCs/>
          <w:sz w:val="24"/>
          <w:szCs w:val="24"/>
        </w:rPr>
        <w:t>sistema será implantado nas secretarias das escolas secundárias</w:t>
      </w:r>
      <w:r w:rsidR="003C38D9">
        <w:rPr>
          <w:rFonts w:ascii="Arial" w:hAnsi="Arial" w:cs="Arial"/>
          <w:iCs/>
          <w:sz w:val="24"/>
          <w:szCs w:val="24"/>
        </w:rPr>
        <w:t>, sendo acompanhado de uma formação para utilização do sistema</w:t>
      </w:r>
      <w:r w:rsidR="00EA0747">
        <w:rPr>
          <w:rFonts w:ascii="Arial" w:hAnsi="Arial" w:cs="Arial"/>
          <w:iCs/>
          <w:sz w:val="24"/>
          <w:szCs w:val="24"/>
        </w:rPr>
        <w:t>.</w:t>
      </w:r>
    </w:p>
    <w:p w:rsidR="00A26DF8" w:rsidRDefault="00A26DF8" w:rsidP="00EA0747">
      <w:p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</w:p>
    <w:p w:rsidR="00A26DF8" w:rsidRDefault="00A26DF8" w:rsidP="00A26DF8">
      <w:pPr>
        <w:pStyle w:val="Heading1"/>
      </w:pPr>
      <w:bookmarkStart w:id="4" w:name="_Toc17746787"/>
      <w:proofErr w:type="spellStart"/>
      <w:r w:rsidRPr="00A26DF8">
        <w:rPr>
          <w:i/>
          <w:iCs/>
        </w:rPr>
        <w:t>Stakeholders</w:t>
      </w:r>
      <w:proofErr w:type="spellEnd"/>
      <w:r>
        <w:t xml:space="preserve"> do projecto</w:t>
      </w:r>
      <w:bookmarkEnd w:id="4"/>
    </w:p>
    <w:p w:rsidR="00A26DF8" w:rsidRPr="00DB467B" w:rsidRDefault="00A26DF8" w:rsidP="00C37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DB467B">
        <w:rPr>
          <w:rFonts w:ascii="Arial" w:hAnsi="Arial" w:cs="Arial"/>
          <w:iCs/>
          <w:sz w:val="24"/>
          <w:szCs w:val="24"/>
        </w:rPr>
        <w:t>Patrocinador: MINEDH</w:t>
      </w:r>
    </w:p>
    <w:p w:rsidR="00A26DF8" w:rsidRPr="003C38D9" w:rsidRDefault="00A26DF8" w:rsidP="00C37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DB467B">
        <w:rPr>
          <w:rFonts w:ascii="Arial" w:hAnsi="Arial" w:cs="Arial"/>
          <w:iCs/>
          <w:sz w:val="24"/>
          <w:szCs w:val="24"/>
        </w:rPr>
        <w:t>Cliente:</w:t>
      </w:r>
      <w:r w:rsidR="00DB467B">
        <w:rPr>
          <w:rFonts w:ascii="Arial" w:hAnsi="Arial" w:cs="Arial"/>
          <w:iCs/>
          <w:sz w:val="24"/>
          <w:szCs w:val="24"/>
        </w:rPr>
        <w:t xml:space="preserve"> MINEDH</w:t>
      </w:r>
    </w:p>
    <w:p w:rsidR="00A26DF8" w:rsidRPr="00DB467B" w:rsidRDefault="00A26DF8" w:rsidP="00C37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DB467B">
        <w:rPr>
          <w:rFonts w:ascii="Arial" w:hAnsi="Arial" w:cs="Arial"/>
          <w:iCs/>
          <w:sz w:val="24"/>
          <w:szCs w:val="24"/>
        </w:rPr>
        <w:t>Equipa:</w:t>
      </w:r>
      <w:r w:rsidR="00DB467B">
        <w:rPr>
          <w:rFonts w:ascii="Arial" w:hAnsi="Arial" w:cs="Arial"/>
          <w:iCs/>
          <w:sz w:val="24"/>
          <w:szCs w:val="24"/>
        </w:rPr>
        <w:t xml:space="preserve"> Absalão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Nhantumbo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Cândido Barato, Cláudio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Bucene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</w:t>
      </w:r>
      <w:r w:rsidR="00DB467B">
        <w:rPr>
          <w:rFonts w:ascii="Arial" w:hAnsi="Arial" w:cs="Arial"/>
          <w:iCs/>
          <w:sz w:val="24"/>
          <w:szCs w:val="24"/>
        </w:rPr>
        <w:t xml:space="preserve">Euclésia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Churana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Eurico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Mazivila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Paulo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Mondlane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 e Ricardo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Manhice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. </w:t>
      </w:r>
    </w:p>
    <w:p w:rsidR="00514765" w:rsidRPr="00EA0747" w:rsidRDefault="00514765" w:rsidP="00EA0747">
      <w:pPr>
        <w:autoSpaceDE w:val="0"/>
        <w:autoSpaceDN w:val="0"/>
        <w:adjustRightInd w:val="0"/>
        <w:spacing w:before="0" w:after="0"/>
        <w:rPr>
          <w:rFonts w:ascii="Arial" w:hAnsi="Arial" w:cs="Arial"/>
          <w:iCs/>
          <w:sz w:val="24"/>
          <w:szCs w:val="24"/>
        </w:rPr>
      </w:pPr>
    </w:p>
    <w:p w:rsidR="000E5CD2" w:rsidRPr="006B44CC" w:rsidRDefault="000E5CD2" w:rsidP="000E5CD2">
      <w:pPr>
        <w:pStyle w:val="Heading1"/>
        <w:rPr>
          <w:rFonts w:cs="Arial"/>
        </w:rPr>
      </w:pPr>
      <w:bookmarkStart w:id="5" w:name="_Toc17746788"/>
      <w:r w:rsidRPr="006B44CC">
        <w:rPr>
          <w:rFonts w:cs="Arial"/>
        </w:rPr>
        <w:t>Entregas</w:t>
      </w:r>
      <w:bookmarkEnd w:id="5"/>
    </w:p>
    <w:p w:rsidR="003C38D9" w:rsidRDefault="000E5CD2" w:rsidP="003C38D9">
      <w:pPr>
        <w:pStyle w:val="Heading2"/>
        <w:rPr>
          <w:rFonts w:cs="Arial"/>
          <w:sz w:val="24"/>
          <w:szCs w:val="24"/>
        </w:rPr>
      </w:pPr>
      <w:bookmarkStart w:id="6" w:name="_Toc17746789"/>
      <w:r w:rsidRPr="006B44CC">
        <w:rPr>
          <w:rFonts w:cs="Arial"/>
        </w:rPr>
        <w:t>Entrega 1</w:t>
      </w:r>
      <w:r w:rsidR="003C38D9">
        <w:rPr>
          <w:rFonts w:cs="Arial"/>
        </w:rPr>
        <w:t xml:space="preserve">: </w:t>
      </w:r>
      <w:r w:rsidR="00B84D30" w:rsidRPr="003C38D9">
        <w:rPr>
          <w:rFonts w:cs="Arial"/>
          <w:sz w:val="24"/>
          <w:szCs w:val="24"/>
        </w:rPr>
        <w:t>Plano de gestão de projecto</w:t>
      </w:r>
      <w:bookmarkEnd w:id="6"/>
    </w:p>
    <w:p w:rsidR="003C38D9" w:rsidRPr="003C38D9" w:rsidRDefault="003C38D9" w:rsidP="00603F63">
      <w:pPr>
        <w:spacing w:line="360" w:lineRule="auto"/>
        <w:rPr>
          <w:rFonts w:ascii="Arial" w:hAnsi="Arial" w:cs="Arial"/>
          <w:sz w:val="24"/>
          <w:szCs w:val="24"/>
        </w:rPr>
      </w:pPr>
      <w:r w:rsidRPr="003C38D9">
        <w:rPr>
          <w:rFonts w:ascii="Arial" w:hAnsi="Arial" w:cs="Arial"/>
          <w:sz w:val="24"/>
          <w:szCs w:val="24"/>
        </w:rPr>
        <w:t xml:space="preserve">Para </w:t>
      </w:r>
      <w:r w:rsidR="00391AB2">
        <w:rPr>
          <w:rFonts w:ascii="Arial" w:hAnsi="Arial" w:cs="Arial"/>
          <w:sz w:val="24"/>
          <w:szCs w:val="24"/>
        </w:rPr>
        <w:t xml:space="preserve">garantir que o projecto tenha êxito </w:t>
      </w:r>
      <w:r w:rsidR="00603F63">
        <w:rPr>
          <w:rFonts w:ascii="Arial" w:hAnsi="Arial" w:cs="Arial"/>
          <w:sz w:val="24"/>
          <w:szCs w:val="24"/>
        </w:rPr>
        <w:t>será</w:t>
      </w:r>
      <w:r w:rsidR="00391AB2">
        <w:rPr>
          <w:rFonts w:ascii="Arial" w:hAnsi="Arial" w:cs="Arial"/>
          <w:sz w:val="24"/>
          <w:szCs w:val="24"/>
        </w:rPr>
        <w:t xml:space="preserve"> necessário elaborar o plano de projecto de forma a especificar como garantir que se alcance o</w:t>
      </w:r>
      <w:r w:rsidR="00603F63">
        <w:rPr>
          <w:rFonts w:ascii="Arial" w:hAnsi="Arial" w:cs="Arial"/>
          <w:sz w:val="24"/>
          <w:szCs w:val="24"/>
        </w:rPr>
        <w:t xml:space="preserve"> que está declarado neste documento. </w:t>
      </w:r>
    </w:p>
    <w:p w:rsidR="00514765" w:rsidRDefault="00514765" w:rsidP="00514765">
      <w:pPr>
        <w:pStyle w:val="Heading2"/>
        <w:rPr>
          <w:rFonts w:cs="Arial"/>
          <w:iCs/>
          <w:sz w:val="24"/>
          <w:szCs w:val="24"/>
        </w:rPr>
      </w:pPr>
      <w:bookmarkStart w:id="7" w:name="_Toc84830889"/>
      <w:bookmarkStart w:id="8" w:name="_Toc17746790"/>
      <w:r w:rsidRPr="006B44CC">
        <w:rPr>
          <w:rFonts w:cs="Arial"/>
        </w:rPr>
        <w:t>Entrega 2</w:t>
      </w:r>
      <w:r w:rsidR="002A636A">
        <w:rPr>
          <w:rFonts w:cs="Arial"/>
        </w:rPr>
        <w:t xml:space="preserve">: </w:t>
      </w:r>
      <w:r w:rsidR="00B84D30" w:rsidRPr="002A636A">
        <w:rPr>
          <w:rFonts w:cs="Arial"/>
          <w:i/>
          <w:sz w:val="24"/>
          <w:szCs w:val="24"/>
        </w:rPr>
        <w:t>Softw</w:t>
      </w:r>
      <w:r w:rsidR="002A636A" w:rsidRPr="002A636A">
        <w:rPr>
          <w:rFonts w:cs="Arial"/>
          <w:i/>
          <w:sz w:val="24"/>
          <w:szCs w:val="24"/>
        </w:rPr>
        <w:t>are</w:t>
      </w:r>
      <w:r w:rsidR="00B84D30" w:rsidRPr="002A636A">
        <w:rPr>
          <w:rFonts w:cs="Arial"/>
          <w:iCs/>
          <w:sz w:val="24"/>
          <w:szCs w:val="24"/>
        </w:rPr>
        <w:t xml:space="preserve"> testado e aprovado</w:t>
      </w:r>
      <w:bookmarkEnd w:id="8"/>
    </w:p>
    <w:p w:rsidR="002A636A" w:rsidRPr="002A636A" w:rsidRDefault="002A636A" w:rsidP="00AC5F3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2A636A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deverá funcionar como especificado.</w:t>
      </w:r>
    </w:p>
    <w:p w:rsidR="00514765" w:rsidRDefault="00514765" w:rsidP="00514765">
      <w:pPr>
        <w:pStyle w:val="Heading2"/>
        <w:rPr>
          <w:rFonts w:cs="Arial"/>
          <w:iCs/>
          <w:sz w:val="24"/>
          <w:szCs w:val="24"/>
        </w:rPr>
      </w:pPr>
      <w:bookmarkStart w:id="9" w:name="_Toc17746791"/>
      <w:r w:rsidRPr="006B44CC">
        <w:rPr>
          <w:rFonts w:cs="Arial"/>
        </w:rPr>
        <w:t>Entrega 3</w:t>
      </w:r>
      <w:r w:rsidR="002A636A">
        <w:rPr>
          <w:rFonts w:cs="Arial"/>
        </w:rPr>
        <w:t xml:space="preserve">: </w:t>
      </w:r>
      <w:r w:rsidR="00B84D30" w:rsidRPr="002A636A">
        <w:rPr>
          <w:rFonts w:cs="Arial"/>
          <w:iCs/>
          <w:sz w:val="24"/>
          <w:szCs w:val="24"/>
        </w:rPr>
        <w:t>Funcionários do sector pedagógico</w:t>
      </w:r>
      <w:r w:rsidR="002A636A">
        <w:rPr>
          <w:rFonts w:cs="Arial"/>
          <w:iCs/>
          <w:sz w:val="24"/>
          <w:szCs w:val="24"/>
        </w:rPr>
        <w:t xml:space="preserve"> e administrativo </w:t>
      </w:r>
      <w:r w:rsidR="00B84D30" w:rsidRPr="002A636A">
        <w:rPr>
          <w:rFonts w:cs="Arial"/>
          <w:iCs/>
          <w:sz w:val="24"/>
          <w:szCs w:val="24"/>
        </w:rPr>
        <w:t xml:space="preserve">das escolas </w:t>
      </w:r>
      <w:r w:rsidR="002A636A">
        <w:rPr>
          <w:rFonts w:cs="Arial"/>
          <w:iCs/>
          <w:sz w:val="24"/>
          <w:szCs w:val="24"/>
        </w:rPr>
        <w:t>formados</w:t>
      </w:r>
      <w:bookmarkEnd w:id="9"/>
    </w:p>
    <w:p w:rsidR="002A636A" w:rsidRPr="002A636A" w:rsidRDefault="002A636A" w:rsidP="00AC5F33">
      <w:pPr>
        <w:spacing w:line="360" w:lineRule="auto"/>
        <w:rPr>
          <w:rFonts w:ascii="Arial" w:hAnsi="Arial" w:cs="Arial"/>
          <w:sz w:val="24"/>
          <w:szCs w:val="24"/>
        </w:rPr>
      </w:pPr>
      <w:r w:rsidRPr="002A636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formação</w:t>
      </w:r>
      <w:r w:rsidR="00AC5F33">
        <w:rPr>
          <w:rFonts w:ascii="Arial" w:hAnsi="Arial" w:cs="Arial"/>
          <w:sz w:val="24"/>
          <w:szCs w:val="24"/>
        </w:rPr>
        <w:t xml:space="preserve"> permitirá capacitar os utilizadores do sistema sobre gestão e manuseio do sistema. </w:t>
      </w:r>
    </w:p>
    <w:p w:rsidR="00B84D30" w:rsidRDefault="00B84D30" w:rsidP="00B84D30">
      <w:pPr>
        <w:pStyle w:val="Heading2"/>
        <w:rPr>
          <w:rFonts w:cs="Arial"/>
          <w:sz w:val="24"/>
          <w:szCs w:val="24"/>
        </w:rPr>
      </w:pPr>
      <w:bookmarkStart w:id="10" w:name="_Toc17746792"/>
      <w:r>
        <w:lastRenderedPageBreak/>
        <w:t>Entrega 4</w:t>
      </w:r>
      <w:r w:rsidR="00AC5F33">
        <w:t xml:space="preserve">: </w:t>
      </w:r>
      <w:r w:rsidRPr="00AC5F33">
        <w:rPr>
          <w:rFonts w:cs="Arial"/>
          <w:sz w:val="24"/>
          <w:szCs w:val="24"/>
        </w:rPr>
        <w:t>Sistema implantado</w:t>
      </w:r>
      <w:bookmarkEnd w:id="10"/>
    </w:p>
    <w:p w:rsidR="00AC5F33" w:rsidRPr="00AC5F33" w:rsidRDefault="00AC5F33" w:rsidP="00AC5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implantado nas secretarias da escola secundária e funcional.</w:t>
      </w:r>
    </w:p>
    <w:p w:rsidR="000720C6" w:rsidRPr="006B44CC" w:rsidRDefault="000720C6" w:rsidP="000720C6">
      <w:pPr>
        <w:rPr>
          <w:rFonts w:ascii="Arial" w:hAnsi="Arial" w:cs="Arial"/>
          <w:i/>
        </w:rPr>
      </w:pPr>
    </w:p>
    <w:p w:rsidR="00013A3D" w:rsidRPr="006B44CC" w:rsidRDefault="00013A3D">
      <w:pPr>
        <w:pStyle w:val="Heading1"/>
        <w:tabs>
          <w:tab w:val="num" w:pos="432"/>
        </w:tabs>
        <w:ind w:left="432" w:hanging="432"/>
        <w:rPr>
          <w:rFonts w:cs="Arial"/>
        </w:rPr>
      </w:pPr>
      <w:bookmarkStart w:id="11" w:name="_Toc17746793"/>
      <w:r w:rsidRPr="006B44CC">
        <w:rPr>
          <w:rFonts w:cs="Arial"/>
        </w:rPr>
        <w:t>Plano de Aceitação</w:t>
      </w:r>
      <w:bookmarkEnd w:id="7"/>
      <w:bookmarkEnd w:id="11"/>
    </w:p>
    <w:p w:rsidR="00013A3D" w:rsidRPr="006B44CC" w:rsidRDefault="00013A3D">
      <w:pPr>
        <w:pStyle w:val="Heading2"/>
        <w:tabs>
          <w:tab w:val="clear" w:pos="0"/>
          <w:tab w:val="num" w:pos="576"/>
        </w:tabs>
        <w:ind w:left="576" w:hanging="576"/>
        <w:rPr>
          <w:rFonts w:cs="Arial"/>
        </w:rPr>
      </w:pPr>
      <w:bookmarkStart w:id="12" w:name="_Toc54111006"/>
      <w:bookmarkStart w:id="13" w:name="_Toc84830890"/>
      <w:bookmarkStart w:id="14" w:name="_Toc17746794"/>
      <w:r w:rsidRPr="006B44CC">
        <w:rPr>
          <w:rFonts w:cs="Arial"/>
        </w:rPr>
        <w:t>Critérios de Aceitação</w:t>
      </w:r>
      <w:bookmarkEnd w:id="12"/>
      <w:bookmarkEnd w:id="13"/>
      <w:bookmarkEnd w:id="14"/>
    </w:p>
    <w:p w:rsidR="00013A3D" w:rsidRPr="00D34D47" w:rsidRDefault="00013A3D" w:rsidP="00EA0747">
      <w:pPr>
        <w:spacing w:line="360" w:lineRule="auto"/>
        <w:rPr>
          <w:rFonts w:ascii="Arial" w:hAnsi="Arial" w:cs="Arial"/>
          <w:sz w:val="24"/>
          <w:szCs w:val="24"/>
        </w:rPr>
      </w:pPr>
      <w:r w:rsidRPr="00B84D30">
        <w:rPr>
          <w:rFonts w:ascii="Arial" w:hAnsi="Arial" w:cs="Arial"/>
          <w:sz w:val="24"/>
          <w:szCs w:val="24"/>
        </w:rPr>
        <w:t xml:space="preserve">Esta seção detalha os critérios de aceitação da solução, isto é, as principais condições que </w:t>
      </w:r>
      <w:r w:rsidRPr="00D34D47">
        <w:rPr>
          <w:rFonts w:ascii="Arial" w:hAnsi="Arial" w:cs="Arial"/>
          <w:sz w:val="24"/>
          <w:szCs w:val="24"/>
        </w:rPr>
        <w:t>devem ser respeitadas para sua homologação. Os critérios são apresentados na lista abaixo:</w:t>
      </w:r>
    </w:p>
    <w:p w:rsidR="00B84D30" w:rsidRPr="00D34D47" w:rsidRDefault="00B84D30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color w:val="auto"/>
          <w:sz w:val="24"/>
          <w:szCs w:val="24"/>
        </w:rPr>
        <w:t>A execução do projecto deverá seguir as especificações do respectivo plano.</w:t>
      </w:r>
    </w:p>
    <w:p w:rsidR="00B84D30" w:rsidRPr="00D34D47" w:rsidRDefault="00B84D30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color w:val="auto"/>
          <w:sz w:val="24"/>
          <w:szCs w:val="24"/>
        </w:rPr>
        <w:t>O sistema deverá possuir a qualidade especificada pelo grupo de referência.</w:t>
      </w:r>
    </w:p>
    <w:p w:rsidR="00D34D47" w:rsidRDefault="00B84D30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color w:val="auto"/>
          <w:sz w:val="24"/>
          <w:szCs w:val="24"/>
        </w:rPr>
        <w:t xml:space="preserve">O plano de formação deverá conter os tópicos sugeridos pelo grupo de </w:t>
      </w:r>
      <w:r w:rsidR="00D34D47" w:rsidRPr="00D34D47">
        <w:rPr>
          <w:rFonts w:ascii="Arial" w:hAnsi="Arial" w:cs="Arial"/>
          <w:i w:val="0"/>
          <w:color w:val="auto"/>
          <w:sz w:val="24"/>
          <w:szCs w:val="24"/>
        </w:rPr>
        <w:t>referência.</w:t>
      </w:r>
    </w:p>
    <w:p w:rsidR="00D34D47" w:rsidRPr="00D34D47" w:rsidRDefault="00D34D47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>O sistema deverá estar implantado e funcional</w:t>
      </w:r>
      <w:r w:rsidRPr="00D34D47">
        <w:rPr>
          <w:i w:val="0"/>
          <w:iCs/>
          <w:color w:val="auto"/>
        </w:rPr>
        <w:t>.</w:t>
      </w:r>
    </w:p>
    <w:p w:rsidR="009C0655" w:rsidRPr="006B44CC" w:rsidRDefault="009C0655" w:rsidP="009C0655">
      <w:pPr>
        <w:rPr>
          <w:rFonts w:ascii="Arial" w:hAnsi="Arial" w:cs="Arial"/>
        </w:rPr>
      </w:pPr>
    </w:p>
    <w:p w:rsidR="00013A3D" w:rsidRPr="006B44CC" w:rsidRDefault="00013A3D">
      <w:pPr>
        <w:pStyle w:val="Heading2"/>
        <w:tabs>
          <w:tab w:val="clear" w:pos="0"/>
          <w:tab w:val="num" w:pos="576"/>
        </w:tabs>
        <w:ind w:left="576" w:hanging="576"/>
        <w:rPr>
          <w:rFonts w:cs="Arial"/>
        </w:rPr>
      </w:pPr>
      <w:bookmarkStart w:id="15" w:name="_Toc54111007"/>
      <w:bookmarkStart w:id="16" w:name="_Toc84830891"/>
      <w:bookmarkStart w:id="17" w:name="_Toc17746795"/>
      <w:r w:rsidRPr="006B44CC">
        <w:rPr>
          <w:rFonts w:cs="Arial"/>
        </w:rPr>
        <w:t>Registro do Status da Aceitação</w:t>
      </w:r>
      <w:bookmarkEnd w:id="15"/>
      <w:bookmarkEnd w:id="16"/>
      <w:bookmarkEnd w:id="17"/>
    </w:p>
    <w:p w:rsidR="0065409E" w:rsidRPr="006B44CC" w:rsidRDefault="0065409E">
      <w:pPr>
        <w:rPr>
          <w:rFonts w:ascii="Arial" w:hAnsi="Arial" w:cs="Arial"/>
          <w:i/>
        </w:rPr>
      </w:pPr>
      <w:r w:rsidRPr="006B44CC">
        <w:rPr>
          <w:rFonts w:ascii="Arial" w:hAnsi="Arial" w:cs="Arial"/>
          <w:i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3"/>
        <w:gridCol w:w="2685"/>
        <w:gridCol w:w="2982"/>
      </w:tblGrid>
      <w:tr w:rsidR="006B44CC" w:rsidRPr="007833AF" w:rsidTr="0065409E">
        <w:tc>
          <w:tcPr>
            <w:tcW w:w="3471" w:type="dxa"/>
          </w:tcPr>
          <w:p w:rsidR="0065409E" w:rsidRPr="007833AF" w:rsidRDefault="0065409E" w:rsidP="0065409E">
            <w:pPr>
              <w:jc w:val="center"/>
              <w:rPr>
                <w:rFonts w:ascii="Arial" w:hAnsi="Arial" w:cs="Arial"/>
                <w:b/>
                <w:iCs/>
              </w:rPr>
            </w:pPr>
            <w:r w:rsidRPr="007833AF">
              <w:rPr>
                <w:rFonts w:ascii="Arial" w:hAnsi="Arial" w:cs="Arial"/>
                <w:b/>
                <w:iCs/>
              </w:rPr>
              <w:t>Entrega</w:t>
            </w:r>
          </w:p>
        </w:tc>
        <w:tc>
          <w:tcPr>
            <w:tcW w:w="2757" w:type="dxa"/>
          </w:tcPr>
          <w:p w:rsidR="0065409E" w:rsidRPr="007833AF" w:rsidRDefault="0065409E" w:rsidP="0065409E">
            <w:pPr>
              <w:jc w:val="center"/>
              <w:rPr>
                <w:rFonts w:ascii="Arial" w:hAnsi="Arial" w:cs="Arial"/>
                <w:b/>
                <w:iCs/>
              </w:rPr>
            </w:pPr>
            <w:r w:rsidRPr="007833AF">
              <w:rPr>
                <w:rFonts w:ascii="Arial" w:hAnsi="Arial" w:cs="Arial"/>
                <w:b/>
                <w:iCs/>
              </w:rPr>
              <w:t>Data</w:t>
            </w:r>
          </w:p>
        </w:tc>
        <w:tc>
          <w:tcPr>
            <w:tcW w:w="3058" w:type="dxa"/>
          </w:tcPr>
          <w:p w:rsidR="0065409E" w:rsidRPr="007833AF" w:rsidRDefault="0065409E" w:rsidP="0065409E">
            <w:pPr>
              <w:jc w:val="center"/>
              <w:rPr>
                <w:rFonts w:ascii="Arial" w:hAnsi="Arial" w:cs="Arial"/>
                <w:b/>
                <w:iCs/>
              </w:rPr>
            </w:pPr>
            <w:r w:rsidRPr="007833AF">
              <w:rPr>
                <w:rFonts w:ascii="Arial" w:hAnsi="Arial" w:cs="Arial"/>
                <w:b/>
                <w:iCs/>
              </w:rPr>
              <w:t>Status</w:t>
            </w:r>
          </w:p>
        </w:tc>
      </w:tr>
      <w:tr w:rsidR="006B44CC" w:rsidRPr="007833AF" w:rsidTr="0065409E">
        <w:tc>
          <w:tcPr>
            <w:tcW w:w="3471" w:type="dxa"/>
          </w:tcPr>
          <w:p w:rsidR="0065409E" w:rsidRPr="007833AF" w:rsidRDefault="007833AF">
            <w:pPr>
              <w:rPr>
                <w:rFonts w:ascii="Arial" w:hAnsi="Arial" w:cs="Arial"/>
                <w:iCs/>
              </w:rPr>
            </w:pPr>
            <w:r w:rsidRPr="007833AF">
              <w:rPr>
                <w:rFonts w:ascii="Arial" w:hAnsi="Arial" w:cs="Arial"/>
                <w:iCs/>
              </w:rPr>
              <w:t>Plano de projecto</w:t>
            </w:r>
          </w:p>
        </w:tc>
        <w:tc>
          <w:tcPr>
            <w:tcW w:w="2757" w:type="dxa"/>
          </w:tcPr>
          <w:p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</w:tr>
      <w:tr w:rsidR="006B44CC" w:rsidRPr="007833AF" w:rsidTr="0065409E">
        <w:tc>
          <w:tcPr>
            <w:tcW w:w="3471" w:type="dxa"/>
          </w:tcPr>
          <w:p w:rsidR="0065409E" w:rsidRPr="007833AF" w:rsidRDefault="007833AF">
            <w:pPr>
              <w:rPr>
                <w:rFonts w:ascii="Arial" w:hAnsi="Arial" w:cs="Arial"/>
                <w:iCs/>
              </w:rPr>
            </w:pPr>
            <w:r w:rsidRPr="007833AF">
              <w:rPr>
                <w:rFonts w:ascii="Arial" w:hAnsi="Arial" w:cs="Arial"/>
                <w:iCs/>
              </w:rPr>
              <w:t>Sistema testado e aprovado</w:t>
            </w:r>
          </w:p>
        </w:tc>
        <w:tc>
          <w:tcPr>
            <w:tcW w:w="2757" w:type="dxa"/>
          </w:tcPr>
          <w:p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</w:tr>
      <w:tr w:rsidR="006B44CC" w:rsidRPr="007833AF" w:rsidTr="0065409E">
        <w:tc>
          <w:tcPr>
            <w:tcW w:w="3471" w:type="dxa"/>
          </w:tcPr>
          <w:p w:rsidR="0065409E" w:rsidRPr="007833AF" w:rsidRDefault="007833AF">
            <w:pPr>
              <w:rPr>
                <w:rFonts w:ascii="Arial" w:hAnsi="Arial" w:cs="Arial"/>
                <w:iCs/>
              </w:rPr>
            </w:pPr>
            <w:r w:rsidRPr="007833AF">
              <w:rPr>
                <w:rFonts w:ascii="Arial" w:hAnsi="Arial" w:cs="Arial"/>
                <w:iCs/>
              </w:rPr>
              <w:t>Equipa do MINEDH formada</w:t>
            </w:r>
          </w:p>
        </w:tc>
        <w:tc>
          <w:tcPr>
            <w:tcW w:w="2757" w:type="dxa"/>
          </w:tcPr>
          <w:p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</w:tr>
      <w:tr w:rsidR="007833AF" w:rsidRPr="007833AF" w:rsidTr="0065409E">
        <w:tc>
          <w:tcPr>
            <w:tcW w:w="3471" w:type="dxa"/>
          </w:tcPr>
          <w:p w:rsidR="007833AF" w:rsidRPr="007833AF" w:rsidRDefault="007833AF">
            <w:pPr>
              <w:rPr>
                <w:rFonts w:ascii="Arial" w:hAnsi="Arial" w:cs="Arial"/>
                <w:iCs/>
              </w:rPr>
            </w:pPr>
            <w:r w:rsidRPr="007833AF">
              <w:rPr>
                <w:rFonts w:ascii="Arial" w:hAnsi="Arial" w:cs="Arial"/>
                <w:iCs/>
              </w:rPr>
              <w:t>Sistema implantado</w:t>
            </w:r>
          </w:p>
        </w:tc>
        <w:tc>
          <w:tcPr>
            <w:tcW w:w="2757" w:type="dxa"/>
          </w:tcPr>
          <w:p w:rsidR="007833AF" w:rsidRPr="007833AF" w:rsidRDefault="007833AF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:rsidR="007833AF" w:rsidRPr="007833AF" w:rsidRDefault="007833AF">
            <w:pPr>
              <w:rPr>
                <w:rFonts w:ascii="Arial" w:hAnsi="Arial" w:cs="Arial"/>
                <w:iCs/>
              </w:rPr>
            </w:pPr>
          </w:p>
        </w:tc>
      </w:tr>
    </w:tbl>
    <w:p w:rsidR="0065409E" w:rsidRPr="006B44CC" w:rsidRDefault="0065409E">
      <w:pPr>
        <w:rPr>
          <w:rFonts w:ascii="Arial" w:hAnsi="Arial" w:cs="Arial"/>
          <w:iCs/>
        </w:rPr>
      </w:pPr>
    </w:p>
    <w:p w:rsidR="00013A3D" w:rsidRDefault="00013A3D">
      <w:pPr>
        <w:rPr>
          <w:rFonts w:ascii="Arial" w:hAnsi="Arial" w:cs="Arial"/>
        </w:rPr>
      </w:pPr>
    </w:p>
    <w:p w:rsidR="007D29C0" w:rsidRDefault="007D29C0" w:rsidP="007D29C0">
      <w:pPr>
        <w:pStyle w:val="Heading1"/>
      </w:pPr>
      <w:bookmarkStart w:id="18" w:name="_Toc17746796"/>
      <w:r>
        <w:t>Tempo</w:t>
      </w:r>
      <w:bookmarkEnd w:id="18"/>
    </w:p>
    <w:p w:rsidR="007D29C0" w:rsidRDefault="007D29C0" w:rsidP="00C3737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semanas</w:t>
      </w:r>
    </w:p>
    <w:p w:rsidR="007D29C0" w:rsidRDefault="007D29C0" w:rsidP="007D29C0">
      <w:pPr>
        <w:rPr>
          <w:rFonts w:ascii="Arial" w:hAnsi="Arial" w:cs="Arial"/>
          <w:sz w:val="24"/>
          <w:szCs w:val="24"/>
        </w:rPr>
      </w:pPr>
    </w:p>
    <w:p w:rsidR="007D29C0" w:rsidRDefault="007D29C0" w:rsidP="007D29C0">
      <w:pPr>
        <w:pStyle w:val="Heading1"/>
      </w:pPr>
      <w:bookmarkStart w:id="19" w:name="_Toc17746797"/>
      <w:r>
        <w:t>Riscos</w:t>
      </w:r>
      <w:bookmarkEnd w:id="19"/>
    </w:p>
    <w:p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 xml:space="preserve">Falta de disponibilidade do especialista do </w:t>
      </w:r>
      <w:r w:rsidRPr="007D29C0">
        <w:rPr>
          <w:rFonts w:ascii="Arial" w:hAnsi="Arial" w:cs="Arial"/>
          <w:sz w:val="24"/>
          <w:szCs w:val="24"/>
        </w:rPr>
        <w:t>negócio</w:t>
      </w:r>
      <w:r w:rsidRPr="007D29C0">
        <w:rPr>
          <w:rFonts w:ascii="Arial" w:hAnsi="Arial" w:cs="Arial"/>
          <w:sz w:val="24"/>
          <w:szCs w:val="24"/>
        </w:rPr>
        <w:t>;</w:t>
      </w:r>
    </w:p>
    <w:p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>Desistência de membros da equipe;</w:t>
      </w:r>
    </w:p>
    <w:p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>Ausências</w:t>
      </w:r>
      <w:r w:rsidRPr="007D29C0">
        <w:rPr>
          <w:rFonts w:ascii="Arial" w:hAnsi="Arial" w:cs="Arial"/>
          <w:sz w:val="24"/>
          <w:szCs w:val="24"/>
        </w:rPr>
        <w:t xml:space="preserve"> (inesperadas) de algum membro da equipe;</w:t>
      </w:r>
      <w:r w:rsidRPr="007D29C0">
        <w:rPr>
          <w:rFonts w:ascii="Arial" w:hAnsi="Arial" w:cs="Arial"/>
          <w:sz w:val="24"/>
          <w:szCs w:val="24"/>
        </w:rPr>
        <w:tab/>
      </w:r>
    </w:p>
    <w:p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>Não</w:t>
      </w:r>
      <w:r w:rsidRPr="007D29C0">
        <w:rPr>
          <w:rFonts w:ascii="Arial" w:hAnsi="Arial" w:cs="Arial"/>
          <w:sz w:val="24"/>
          <w:szCs w:val="24"/>
        </w:rPr>
        <w:t xml:space="preserve"> cumprimento de prazos </w:t>
      </w:r>
      <w:r w:rsidRPr="007D29C0">
        <w:rPr>
          <w:rFonts w:ascii="Arial" w:hAnsi="Arial" w:cs="Arial"/>
          <w:sz w:val="24"/>
          <w:szCs w:val="24"/>
        </w:rPr>
        <w:t>pré-estabelecidos</w:t>
      </w:r>
      <w:r w:rsidRPr="007D29C0">
        <w:rPr>
          <w:rFonts w:ascii="Arial" w:hAnsi="Arial" w:cs="Arial"/>
          <w:sz w:val="24"/>
          <w:szCs w:val="24"/>
        </w:rPr>
        <w:t>.</w:t>
      </w:r>
    </w:p>
    <w:p w:rsidR="007D29C0" w:rsidRPr="006B44CC" w:rsidRDefault="007D29C0">
      <w:pPr>
        <w:rPr>
          <w:rFonts w:ascii="Arial" w:hAnsi="Arial" w:cs="Arial"/>
        </w:rPr>
      </w:pPr>
    </w:p>
    <w:p w:rsidR="0070662B" w:rsidRPr="006B44CC" w:rsidRDefault="0070662B" w:rsidP="0070662B">
      <w:pPr>
        <w:pStyle w:val="Heading1"/>
        <w:rPr>
          <w:rFonts w:cs="Arial"/>
        </w:rPr>
      </w:pPr>
      <w:bookmarkStart w:id="20" w:name="_Toc17746798"/>
      <w:r w:rsidRPr="006B44CC">
        <w:rPr>
          <w:rFonts w:cs="Arial"/>
        </w:rPr>
        <w:t>Exclusões</w:t>
      </w:r>
      <w:bookmarkEnd w:id="20"/>
    </w:p>
    <w:p w:rsidR="00D34D47" w:rsidRPr="00D34D47" w:rsidRDefault="00D34D47" w:rsidP="00C3737A">
      <w:pPr>
        <w:pStyle w:val="instrucaodepreenchimento"/>
        <w:numPr>
          <w:ilvl w:val="0"/>
          <w:numId w:val="7"/>
        </w:numPr>
        <w:spacing w:line="360" w:lineRule="auto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O sistema 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>não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 </w:t>
      </w:r>
      <w:r w:rsidR="00FB0290">
        <w:rPr>
          <w:rFonts w:ascii="Arial" w:hAnsi="Arial" w:cs="Arial"/>
          <w:i w:val="0"/>
          <w:iCs/>
          <w:color w:val="auto"/>
          <w:sz w:val="24"/>
          <w:szCs w:val="24"/>
        </w:rPr>
        <w:t xml:space="preserve">será 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desenvolvido </w:t>
      </w:r>
      <w:r w:rsidR="00FB0290">
        <w:rPr>
          <w:rFonts w:ascii="Arial" w:hAnsi="Arial" w:cs="Arial"/>
          <w:i w:val="0"/>
          <w:iCs/>
          <w:color w:val="auto"/>
          <w:sz w:val="24"/>
          <w:szCs w:val="24"/>
        </w:rPr>
        <w:t>para a plataforma móvel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>;</w:t>
      </w:r>
    </w:p>
    <w:p w:rsidR="0070662B" w:rsidRPr="00D34D47" w:rsidRDefault="00D34D47" w:rsidP="00C3737A">
      <w:pPr>
        <w:pStyle w:val="instrucaodepreenchimento"/>
        <w:numPr>
          <w:ilvl w:val="0"/>
          <w:numId w:val="7"/>
        </w:numPr>
        <w:spacing w:line="360" w:lineRule="auto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O sistema 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>não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 </w:t>
      </w:r>
      <w:r>
        <w:rPr>
          <w:rFonts w:ascii="Arial" w:hAnsi="Arial" w:cs="Arial"/>
          <w:i w:val="0"/>
          <w:iCs/>
          <w:color w:val="auto"/>
          <w:sz w:val="24"/>
          <w:szCs w:val="24"/>
        </w:rPr>
        <w:t>terá aplicações USSD.</w:t>
      </w:r>
    </w:p>
    <w:p w:rsidR="0070662B" w:rsidRPr="006B44CC" w:rsidRDefault="0070662B" w:rsidP="0070662B">
      <w:pPr>
        <w:pStyle w:val="Heading1"/>
        <w:rPr>
          <w:rFonts w:cs="Arial"/>
        </w:rPr>
      </w:pPr>
      <w:bookmarkStart w:id="21" w:name="_Toc17746799"/>
      <w:r w:rsidRPr="006B44CC">
        <w:rPr>
          <w:rFonts w:cs="Arial"/>
        </w:rPr>
        <w:t>Restrições</w:t>
      </w:r>
      <w:bookmarkEnd w:id="21"/>
    </w:p>
    <w:p w:rsidR="00FB0290" w:rsidRPr="00FB0290" w:rsidRDefault="00FB0290" w:rsidP="00C3737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B0290">
        <w:rPr>
          <w:rFonts w:ascii="Arial" w:hAnsi="Arial" w:cs="Arial"/>
          <w:sz w:val="24"/>
          <w:szCs w:val="24"/>
        </w:rPr>
        <w:t>A equip</w:t>
      </w:r>
      <w:r w:rsidR="007833AF">
        <w:rPr>
          <w:rFonts w:ascii="Arial" w:hAnsi="Arial" w:cs="Arial"/>
          <w:sz w:val="24"/>
          <w:szCs w:val="24"/>
        </w:rPr>
        <w:t>a</w:t>
      </w:r>
      <w:r w:rsidRPr="00FB0290">
        <w:rPr>
          <w:rFonts w:ascii="Arial" w:hAnsi="Arial" w:cs="Arial"/>
          <w:sz w:val="24"/>
          <w:szCs w:val="24"/>
        </w:rPr>
        <w:t xml:space="preserve"> do projecto tem disponibilidade nos dias úteis da semana (de </w:t>
      </w:r>
      <w:r w:rsidR="00DB467B">
        <w:rPr>
          <w:rFonts w:ascii="Arial" w:hAnsi="Arial" w:cs="Arial"/>
          <w:sz w:val="24"/>
          <w:szCs w:val="24"/>
        </w:rPr>
        <w:t>s</w:t>
      </w:r>
      <w:r w:rsidRPr="00FB0290">
        <w:rPr>
          <w:rFonts w:ascii="Arial" w:hAnsi="Arial" w:cs="Arial"/>
          <w:sz w:val="24"/>
          <w:szCs w:val="24"/>
        </w:rPr>
        <w:t>egunda-feira a sexta-feira);</w:t>
      </w:r>
    </w:p>
    <w:p w:rsidR="008F36F4" w:rsidRPr="00FB0290" w:rsidRDefault="00FB0290" w:rsidP="00C3737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B0290">
        <w:rPr>
          <w:rFonts w:ascii="Arial" w:hAnsi="Arial" w:cs="Arial"/>
          <w:sz w:val="24"/>
          <w:szCs w:val="24"/>
        </w:rPr>
        <w:t>O projecto dever</w:t>
      </w:r>
      <w:r>
        <w:rPr>
          <w:rFonts w:ascii="Arial" w:hAnsi="Arial" w:cs="Arial"/>
          <w:sz w:val="24"/>
          <w:szCs w:val="24"/>
        </w:rPr>
        <w:t>á</w:t>
      </w:r>
      <w:r w:rsidRPr="00FB0290">
        <w:rPr>
          <w:rFonts w:ascii="Arial" w:hAnsi="Arial" w:cs="Arial"/>
          <w:sz w:val="24"/>
          <w:szCs w:val="24"/>
        </w:rPr>
        <w:t xml:space="preserve"> estar em conformidade com as normas do MINEDH.</w:t>
      </w:r>
    </w:p>
    <w:p w:rsidR="00013A3D" w:rsidRPr="006B44CC" w:rsidRDefault="00013A3D">
      <w:pPr>
        <w:pStyle w:val="Heading1"/>
        <w:rPr>
          <w:rFonts w:cs="Arial"/>
        </w:rPr>
      </w:pPr>
      <w:bookmarkStart w:id="22" w:name="_Toc17746800"/>
      <w:r w:rsidRPr="006B44CC">
        <w:rPr>
          <w:rFonts w:cs="Arial"/>
        </w:rPr>
        <w:t>Premissas</w:t>
      </w:r>
      <w:bookmarkEnd w:id="22"/>
    </w:p>
    <w:p w:rsidR="00FB0290" w:rsidRPr="00FB0290" w:rsidRDefault="00065767" w:rsidP="00C3737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</w:t>
      </w:r>
      <w:r w:rsidR="00FB0290" w:rsidRPr="00FB0290">
        <w:rPr>
          <w:rFonts w:ascii="Arial" w:hAnsi="Arial" w:cs="Arial"/>
          <w:sz w:val="24"/>
          <w:szCs w:val="24"/>
        </w:rPr>
        <w:t>xistência de um sistema de gestão de Recursos Humanos</w:t>
      </w:r>
    </w:p>
    <w:p w:rsidR="00B90B11" w:rsidRPr="00FB0290" w:rsidRDefault="00FB0290" w:rsidP="00C3737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FB0290">
        <w:rPr>
          <w:rFonts w:ascii="Arial" w:hAnsi="Arial" w:cs="Arial"/>
          <w:sz w:val="24"/>
          <w:szCs w:val="24"/>
        </w:rPr>
        <w:t>Os utilizadores do sistema possuem conhecimentos de informática na óptica do utilizador</w:t>
      </w:r>
      <w:r w:rsidR="00A26DF8">
        <w:rPr>
          <w:rFonts w:ascii="Arial" w:hAnsi="Arial" w:cs="Arial"/>
          <w:sz w:val="24"/>
          <w:szCs w:val="24"/>
        </w:rPr>
        <w:t>.</w:t>
      </w:r>
    </w:p>
    <w:sectPr w:rsidR="00B90B11" w:rsidRPr="00FB0290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37A" w:rsidRDefault="00C3737A">
      <w:r>
        <w:separator/>
      </w:r>
    </w:p>
  </w:endnote>
  <w:endnote w:type="continuationSeparator" w:id="0">
    <w:p w:rsidR="00C3737A" w:rsidRDefault="00C3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>
      <w:trPr>
        <w:cantSplit/>
        <w:trHeight w:val="367"/>
      </w:trPr>
      <w:tc>
        <w:tcPr>
          <w:tcW w:w="3794" w:type="dxa"/>
        </w:tcPr>
        <w:p w:rsidR="00013A3D" w:rsidRDefault="00013A3D" w:rsidP="0070662B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:rsidR="00013A3D" w:rsidRDefault="00013A3D">
          <w:pPr>
            <w:pStyle w:val="Footer"/>
            <w:jc w:val="center"/>
            <w:rPr>
              <w:sz w:val="18"/>
            </w:rPr>
          </w:pPr>
        </w:p>
      </w:tc>
      <w:tc>
        <w:tcPr>
          <w:tcW w:w="3510" w:type="dxa"/>
        </w:tcPr>
        <w:p w:rsidR="00013A3D" w:rsidRDefault="00013A3D">
          <w:pPr>
            <w:pStyle w:val="Footer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A2509D">
            <w:rPr>
              <w:rStyle w:val="PageNumber"/>
              <w:sz w:val="18"/>
            </w:rPr>
            <w:fldChar w:fldCharType="separate"/>
          </w:r>
          <w:r w:rsidR="00DC5BD8">
            <w:rPr>
              <w:rStyle w:val="PageNumber"/>
              <w:noProof/>
              <w:sz w:val="18"/>
            </w:rPr>
            <w:t>6</w:t>
          </w:r>
          <w:r w:rsidR="00A2509D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>/</w:t>
          </w:r>
          <w:r w:rsidR="00A2509D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A2509D">
            <w:rPr>
              <w:rStyle w:val="PageNumber"/>
              <w:sz w:val="18"/>
            </w:rPr>
            <w:fldChar w:fldCharType="separate"/>
          </w:r>
          <w:r w:rsidR="00DC5BD8">
            <w:rPr>
              <w:rStyle w:val="PageNumber"/>
              <w:noProof/>
              <w:sz w:val="18"/>
            </w:rPr>
            <w:t>6</w:t>
          </w:r>
          <w:r w:rsidR="00A2509D">
            <w:rPr>
              <w:rStyle w:val="PageNumber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:rsidR="00013A3D" w:rsidRDefault="00013A3D">
          <w:pPr>
            <w:pStyle w:val="Footer"/>
            <w:jc w:val="right"/>
            <w:rPr>
              <w:sz w:val="18"/>
            </w:rPr>
          </w:pPr>
        </w:p>
      </w:tc>
    </w:tr>
  </w:tbl>
  <w:p w:rsidR="00013A3D" w:rsidRDefault="0001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37A" w:rsidRDefault="00C3737A">
      <w:r>
        <w:separator/>
      </w:r>
    </w:p>
  </w:footnote>
  <w:footnote w:type="continuationSeparator" w:id="0">
    <w:p w:rsidR="00C3737A" w:rsidRDefault="00C37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A3D" w:rsidRDefault="00013A3D" w:rsidP="0070662B">
    <w:pPr>
      <w:spacing w:before="0" w:after="0"/>
      <w:jc w:val="center"/>
    </w:pPr>
  </w:p>
  <w:p w:rsidR="00013A3D" w:rsidRDefault="00013A3D">
    <w:pPr>
      <w:pStyle w:val="Header"/>
      <w:spacing w:before="0" w:after="0"/>
    </w:pPr>
  </w:p>
  <w:p w:rsidR="00013A3D" w:rsidRDefault="0001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A3D" w:rsidRDefault="00013A3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B6CFA"/>
    <w:multiLevelType w:val="hybridMultilevel"/>
    <w:tmpl w:val="E2600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6971"/>
    <w:multiLevelType w:val="hybridMultilevel"/>
    <w:tmpl w:val="B8DAFC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46212"/>
    <w:multiLevelType w:val="hybridMultilevel"/>
    <w:tmpl w:val="18E8C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E4720"/>
    <w:multiLevelType w:val="hybridMultilevel"/>
    <w:tmpl w:val="DA544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7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3E4EDB"/>
    <w:multiLevelType w:val="hybridMultilevel"/>
    <w:tmpl w:val="DB70F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A567F"/>
    <w:multiLevelType w:val="hybridMultilevel"/>
    <w:tmpl w:val="377E3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909E8"/>
    <w:multiLevelType w:val="multilevel"/>
    <w:tmpl w:val="CE24F2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6B"/>
    <w:rsid w:val="00013A3D"/>
    <w:rsid w:val="00065767"/>
    <w:rsid w:val="000720C6"/>
    <w:rsid w:val="000C1C88"/>
    <w:rsid w:val="000E5CD2"/>
    <w:rsid w:val="00152930"/>
    <w:rsid w:val="0026096A"/>
    <w:rsid w:val="002A636A"/>
    <w:rsid w:val="003372A3"/>
    <w:rsid w:val="00342234"/>
    <w:rsid w:val="0035596B"/>
    <w:rsid w:val="00363E78"/>
    <w:rsid w:val="00391AB2"/>
    <w:rsid w:val="003A546A"/>
    <w:rsid w:val="003C38D9"/>
    <w:rsid w:val="004B101D"/>
    <w:rsid w:val="004E2366"/>
    <w:rsid w:val="00514765"/>
    <w:rsid w:val="00554623"/>
    <w:rsid w:val="0056665E"/>
    <w:rsid w:val="00573EA8"/>
    <w:rsid w:val="00603F63"/>
    <w:rsid w:val="006151A3"/>
    <w:rsid w:val="00636DED"/>
    <w:rsid w:val="00642189"/>
    <w:rsid w:val="0065409E"/>
    <w:rsid w:val="006B44CC"/>
    <w:rsid w:val="0070662B"/>
    <w:rsid w:val="007833AF"/>
    <w:rsid w:val="007D028E"/>
    <w:rsid w:val="007D29C0"/>
    <w:rsid w:val="00852E67"/>
    <w:rsid w:val="008E0B71"/>
    <w:rsid w:val="008F36F4"/>
    <w:rsid w:val="009B70DB"/>
    <w:rsid w:val="009C0655"/>
    <w:rsid w:val="009D0413"/>
    <w:rsid w:val="00A2509D"/>
    <w:rsid w:val="00A26DF8"/>
    <w:rsid w:val="00A32508"/>
    <w:rsid w:val="00A40D86"/>
    <w:rsid w:val="00A647EE"/>
    <w:rsid w:val="00AC5F33"/>
    <w:rsid w:val="00B84D30"/>
    <w:rsid w:val="00B90B11"/>
    <w:rsid w:val="00B95893"/>
    <w:rsid w:val="00C3737A"/>
    <w:rsid w:val="00C56C7F"/>
    <w:rsid w:val="00C823F9"/>
    <w:rsid w:val="00D34D47"/>
    <w:rsid w:val="00DB467B"/>
    <w:rsid w:val="00DC5BD8"/>
    <w:rsid w:val="00E36F70"/>
    <w:rsid w:val="00E67B21"/>
    <w:rsid w:val="00E836F5"/>
    <w:rsid w:val="00EA0747"/>
    <w:rsid w:val="00ED61E8"/>
    <w:rsid w:val="00EF1E21"/>
    <w:rsid w:val="00FB0290"/>
    <w:rsid w:val="00FB59BA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6AE36B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  <w:lang w:val="pt-PT"/>
    </w:rPr>
  </w:style>
  <w:style w:type="paragraph" w:styleId="Heading1">
    <w:name w:val="heading 1"/>
    <w:basedOn w:val="Normal"/>
    <w:next w:val="Normal"/>
    <w:qFormat/>
    <w:rsid w:val="00E67B21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1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8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7BA0-853C-4740-B242-F1EF3699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</Template>
  <TotalTime>98</TotalTime>
  <Pages>6</Pages>
  <Words>705</Words>
  <Characters>3811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4507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Euclésia Cádia</cp:lastModifiedBy>
  <cp:revision>4</cp:revision>
  <cp:lastPrinted>2005-11-07T16:11:00Z</cp:lastPrinted>
  <dcterms:created xsi:type="dcterms:W3CDTF">2017-03-06T18:11:00Z</dcterms:created>
  <dcterms:modified xsi:type="dcterms:W3CDTF">2019-08-26T19:19:00Z</dcterms:modified>
</cp:coreProperties>
</file>